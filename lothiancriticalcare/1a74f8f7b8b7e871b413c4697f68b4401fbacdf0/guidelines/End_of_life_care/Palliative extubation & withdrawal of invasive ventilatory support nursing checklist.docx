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BBFC6" w14:textId="0F406C80" w:rsidR="00776FB1" w:rsidRDefault="00776FB1" w:rsidP="004E3004">
      <w:pPr>
        <w:pStyle w:val="Heading2"/>
        <w:ind w:left="720"/>
      </w:pPr>
      <w:ins w:id="0" w:author="Monika Beatty" w:date="2023-06-07T21:14:00Z">
        <w:r>
          <w:rPr>
            <w:noProof/>
            <w:lang w:eastAsia="en-GB"/>
          </w:rPr>
          <w:drawing>
            <wp:anchor distT="0" distB="0" distL="0" distR="0" simplePos="0" relativeHeight="251655168" behindDoc="1" locked="0" layoutInCell="0" allowOverlap="1" wp14:anchorId="29EC896E" wp14:editId="212D0A03">
              <wp:simplePos x="0" y="0"/>
              <wp:positionH relativeFrom="column">
                <wp:posOffset>4673600</wp:posOffset>
              </wp:positionH>
              <wp:positionV relativeFrom="paragraph">
                <wp:posOffset>-340430</wp:posOffset>
              </wp:positionV>
              <wp:extent cx="879475" cy="831850"/>
              <wp:effectExtent l="0" t="0" r="0" b="0"/>
              <wp:wrapSquare wrapText="bothSides"/>
              <wp:docPr id="65" name="Shape6" descr="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5" name="Shape6" descr="Logo&#10;&#10;Description automatically generated"/>
                      <pic:cNvPicPr/>
                    </pic:nvPicPr>
                    <pic:blipFill>
                      <a:blip r:embed="rId7" cstate="print"/>
                      <a:stretch/>
                    </pic:blipFill>
                    <pic:spPr>
                      <a:xfrm>
                        <a:off x="0" y="0"/>
                        <a:ext cx="879475" cy="83185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w:r>
      </w:ins>
      <w:ins w:id="1" w:author="Monika Beatty" w:date="2023-06-07T21:15:00Z">
        <w:r>
          <w:rPr>
            <w:noProof/>
          </w:rPr>
          <mc:AlternateContent>
            <mc:Choice Requires="wps">
              <w:drawing>
                <wp:anchor distT="0" distB="0" distL="0" distR="0" simplePos="0" relativeHeight="251660288" behindDoc="1" locked="0" layoutInCell="0" allowOverlap="1" wp14:anchorId="344FC57A" wp14:editId="25B09741">
                  <wp:simplePos x="0" y="0"/>
                  <wp:positionH relativeFrom="column">
                    <wp:posOffset>1925391</wp:posOffset>
                  </wp:positionH>
                  <wp:positionV relativeFrom="paragraph">
                    <wp:posOffset>101812</wp:posOffset>
                  </wp:positionV>
                  <wp:extent cx="1616075" cy="161290"/>
                  <wp:effectExtent l="0" t="0" r="0" b="0"/>
                  <wp:wrapSquare wrapText="bothSides"/>
                  <wp:docPr id="63626582" name="Shap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616075" cy="16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146FC8" w14:textId="77777777" w:rsidR="00776FB1" w:rsidRDefault="00776FB1" w:rsidP="00776FB1">
                              <w:pPr>
                                <w:overflowPunct w:val="0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</w:rPr>
                                <w:t xml:space="preserve">Critical Care Guidelines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44FC57A" id="_x0000_t202" coordsize="21600,21600" o:spt="202" path="m,l,21600r21600,l21600,xe">
                  <v:stroke joinstyle="miter"/>
                  <v:path gradientshapeok="t" o:connecttype="rect"/>
                </v:shapetype>
                <v:shape id="Shape1" o:spid="_x0000_s1026" type="#_x0000_t202" style="position:absolute;left:0;text-align:left;margin-left:151.6pt;margin-top:8pt;width:127.25pt;height:12.7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" o:allowincell="f" filled="f" stroked="f" strokeweight="0">
                  <v:path arrowok="t"/>
                  <v:textbox inset="0,0,0,0">
                    <w:txbxContent>
                      <w:p w14:paraId="09146FC8" w14:textId="77777777" w:rsidR="00776FB1" w:rsidRDefault="00776FB1" w:rsidP="00776FB1">
                        <w:pPr>
                          <w:overflowPunct w:val="0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 xml:space="preserve">Critical Care Guidelines 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0" distR="0" simplePos="0" relativeHeight="251664384" behindDoc="1" locked="0" layoutInCell="0" allowOverlap="1" wp14:anchorId="5CC449FB" wp14:editId="1EDEDF30">
                  <wp:simplePos x="0" y="0"/>
                  <wp:positionH relativeFrom="column">
                    <wp:posOffset>1718310</wp:posOffset>
                  </wp:positionH>
                  <wp:positionV relativeFrom="paragraph">
                    <wp:posOffset>328295</wp:posOffset>
                  </wp:positionV>
                  <wp:extent cx="2195195" cy="165100"/>
                  <wp:effectExtent l="0" t="0" r="0" b="0"/>
                  <wp:wrapSquare wrapText="bothSides"/>
                  <wp:docPr id="1911144304" name="Shape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2195195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BB240C" w14:textId="77777777" w:rsidR="00776FB1" w:rsidRDefault="00776FB1" w:rsidP="00776FB1">
                              <w:pPr>
                                <w:overflowPunct w:val="0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</w:rPr>
                                <w:t xml:space="preserve">FOR CRITICAL CARE USE ONLY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CC449FB" id="Shape2" o:spid="_x0000_s1027" type="#_x0000_t202" style="position:absolute;left:0;text-align:left;margin-left:135.3pt;margin-top:25.85pt;width:172.85pt;height:13pt;z-index:-2516520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" o:allowincell="f" filled="f" stroked="f" strokeweight="0">
                  <v:path arrowok="t"/>
                  <v:textbox inset="0,0,0,0">
                    <w:txbxContent>
                      <w:p w14:paraId="37BB240C" w14:textId="77777777" w:rsidR="00776FB1" w:rsidRDefault="00776FB1" w:rsidP="00776FB1">
                        <w:pPr>
                          <w:overflowPunct w:val="0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 xml:space="preserve">FOR CRITICAL CARE USE ONLY 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</w:p>
    <w:p w14:paraId="374D1A76" w14:textId="04279330" w:rsidR="00776FB1" w:rsidRDefault="00776FB1" w:rsidP="00776FB1">
      <w:pPr>
        <w:pStyle w:val="Heading2"/>
      </w:pPr>
    </w:p>
    <w:p w14:paraId="17B59EE3" w14:textId="18E50291" w:rsidR="00BC7EB1" w:rsidRDefault="00EF4F8A" w:rsidP="00B56798">
      <w:pPr>
        <w:pStyle w:val="Heading2"/>
        <w:ind w:left="720"/>
      </w:pPr>
      <w:r>
        <w:t>Palliative extubation</w:t>
      </w:r>
      <w:r w:rsidR="004E3004">
        <w:t xml:space="preserve">/discontinuation of invasive ventilatory support </w:t>
      </w:r>
      <w:r>
        <w:t>- Guide for bedspace nursing staff</w:t>
      </w:r>
    </w:p>
    <w:p w14:paraId="2D9D2031" w14:textId="77777777" w:rsidR="00AF4F86" w:rsidRDefault="00AF4F86" w:rsidP="00AF4F86"/>
    <w:p w14:paraId="1D5B64D2" w14:textId="575A03FB" w:rsidR="00EF4F8A" w:rsidRDefault="00AF4F86" w:rsidP="00AF4F86">
      <w:r>
        <w:t xml:space="preserve">As part of </w:t>
      </w:r>
      <w:proofErr w:type="gramStart"/>
      <w:r>
        <w:t>End of Life</w:t>
      </w:r>
      <w:proofErr w:type="gramEnd"/>
      <w:r>
        <w:t xml:space="preserve"> Care, the patient may be planned to </w:t>
      </w:r>
      <w:r w:rsidR="00EF4F8A">
        <w:t>undergo a palliative extubation, as</w:t>
      </w:r>
      <w:r w:rsidR="00776FB1">
        <w:t xml:space="preserve"> </w:t>
      </w:r>
      <w:r w:rsidR="00EF4F8A">
        <w:t>per the steps below.</w:t>
      </w:r>
    </w:p>
    <w:p w14:paraId="56377F77" w14:textId="77777777" w:rsidR="004E3004" w:rsidRPr="004E3004" w:rsidRDefault="004E3004" w:rsidP="00AF4F86">
      <w:r w:rsidRPr="004E3004">
        <w:rPr>
          <w:b/>
        </w:rPr>
        <w:t xml:space="preserve">Prior to extubation/discontinuation of </w:t>
      </w:r>
      <w:r>
        <w:rPr>
          <w:b/>
        </w:rPr>
        <w:t xml:space="preserve">invasive </w:t>
      </w:r>
      <w:r w:rsidRPr="004E3004">
        <w:rPr>
          <w:b/>
        </w:rPr>
        <w:t>ventilator</w:t>
      </w:r>
      <w:r>
        <w:rPr>
          <w:b/>
        </w:rPr>
        <w:t>y</w:t>
      </w:r>
      <w:r w:rsidRPr="004E3004">
        <w:rPr>
          <w:b/>
        </w:rPr>
        <w:t xml:space="preserve"> support, ensure the following have been planned</w:t>
      </w:r>
      <w:r>
        <w:t xml:space="preserve"> (refer to full </w:t>
      </w:r>
      <w:r w:rsidRPr="004E3004">
        <w:rPr>
          <w:i/>
        </w:rPr>
        <w:t>NHS Lothian End of Life Care Guidance for Critical Care</w:t>
      </w:r>
      <w:r>
        <w:rPr>
          <w:i/>
        </w:rPr>
        <w:t xml:space="preserve"> </w:t>
      </w:r>
      <w:r>
        <w:t>p7, for detailed guidance)</w:t>
      </w:r>
    </w:p>
    <w:p w14:paraId="2A21D465" w14:textId="77777777" w:rsidR="004E3004" w:rsidRDefault="004E3004" w:rsidP="004E3004">
      <w:pPr>
        <w:pStyle w:val="ListParagraph"/>
        <w:numPr>
          <w:ilvl w:val="0"/>
          <w:numId w:val="4"/>
        </w:numPr>
      </w:pPr>
      <w:r>
        <w:t>Monitoring- removal of</w:t>
      </w:r>
    </w:p>
    <w:p w14:paraId="6EDDEA33" w14:textId="77777777" w:rsidR="004E3004" w:rsidRDefault="004E3004" w:rsidP="004E3004">
      <w:pPr>
        <w:pStyle w:val="ListParagraph"/>
        <w:numPr>
          <w:ilvl w:val="0"/>
          <w:numId w:val="4"/>
        </w:numPr>
      </w:pPr>
      <w:r>
        <w:t>Instructions for prescribed medications</w:t>
      </w:r>
    </w:p>
    <w:p w14:paraId="526E999E" w14:textId="77777777" w:rsidR="004E3004" w:rsidRPr="00AF4F86" w:rsidRDefault="004E3004" w:rsidP="004E3004">
      <w:pPr>
        <w:pStyle w:val="ListParagraph"/>
        <w:numPr>
          <w:ilvl w:val="0"/>
          <w:numId w:val="4"/>
        </w:numPr>
      </w:pPr>
      <w:r>
        <w:t>Nutritional support and IV fluids</w:t>
      </w:r>
    </w:p>
    <w:p w14:paraId="78081C3C" w14:textId="37CE6181" w:rsidR="00EF4F8A" w:rsidRPr="00776FB1" w:rsidRDefault="00776FB1" w:rsidP="00BC7EB1">
      <w:r w:rsidRPr="00776FB1">
        <w:t xml:space="preserve">If the patient is proceeding to DCD organ donation, liaise with </w:t>
      </w:r>
      <w:r>
        <w:t xml:space="preserve">the duty </w:t>
      </w:r>
      <w:r w:rsidRPr="00776FB1">
        <w:t>SNOD for any specific instructions</w:t>
      </w:r>
      <w:r>
        <w:t xml:space="preserve"> (e.g., timeline and environment)</w:t>
      </w:r>
      <w:r w:rsidRPr="00776FB1">
        <w:t>.</w:t>
      </w:r>
    </w:p>
    <w:p w14:paraId="6A3021D4" w14:textId="77777777" w:rsidR="00BC7EB1" w:rsidRDefault="00BC7EB1" w:rsidP="00BC7EB1">
      <w:pPr>
        <w:rPr>
          <w:b/>
          <w:bCs/>
        </w:rPr>
      </w:pPr>
      <w:r w:rsidRPr="00BA490E">
        <w:rPr>
          <w:b/>
          <w:bCs/>
        </w:rPr>
        <w:t>Palliative extubation</w:t>
      </w:r>
    </w:p>
    <w:p w14:paraId="538EC1EB" w14:textId="77777777" w:rsidR="00AF4F86" w:rsidRPr="00EF4F8A" w:rsidRDefault="00AF4F86" w:rsidP="00EF4F8A">
      <w:pPr>
        <w:pStyle w:val="ListParagraph"/>
        <w:numPr>
          <w:ilvl w:val="0"/>
          <w:numId w:val="2"/>
        </w:numPr>
        <w:rPr>
          <w:bCs/>
        </w:rPr>
      </w:pPr>
      <w:r w:rsidRPr="00EF4F8A">
        <w:rPr>
          <w:bCs/>
        </w:rPr>
        <w:t>Ensure medical staff have fully documented plan in medical notes</w:t>
      </w:r>
    </w:p>
    <w:p w14:paraId="26B23089" w14:textId="77777777" w:rsidR="00AF4F86" w:rsidRDefault="00BC7EB1" w:rsidP="00BC7EB1">
      <w:pPr>
        <w:pStyle w:val="ListParagraph"/>
        <w:numPr>
          <w:ilvl w:val="0"/>
          <w:numId w:val="2"/>
        </w:numPr>
      </w:pPr>
      <w:r>
        <w:t xml:space="preserve">Ensure family understand the process. </w:t>
      </w:r>
    </w:p>
    <w:p w14:paraId="1CFCBB48" w14:textId="77777777" w:rsidR="00BC7EB1" w:rsidRDefault="00BC7EB1" w:rsidP="00AF4F86">
      <w:pPr>
        <w:pStyle w:val="ListParagraph"/>
        <w:numPr>
          <w:ilvl w:val="1"/>
          <w:numId w:val="2"/>
        </w:numPr>
      </w:pPr>
      <w:r>
        <w:t>Explain that airway obstruction, airway noises and airway soiling (secretions or vomitus) may occur and provide reassurance that the patient will be unaware of this and not distressed.</w:t>
      </w:r>
    </w:p>
    <w:p w14:paraId="26A985E2" w14:textId="77777777" w:rsidR="00BC7EB1" w:rsidRDefault="00BC7EB1" w:rsidP="00BC7EB1">
      <w:pPr>
        <w:pStyle w:val="ListParagraph"/>
        <w:numPr>
          <w:ilvl w:val="0"/>
          <w:numId w:val="2"/>
        </w:numPr>
      </w:pPr>
      <w:r>
        <w:t xml:space="preserve">Stop NG feed, ideally 4 hrs pre-extubation, </w:t>
      </w:r>
      <w:r w:rsidR="00AF4F86">
        <w:t>(</w:t>
      </w:r>
      <w:r>
        <w:t xml:space="preserve">but </w:t>
      </w:r>
      <w:r w:rsidR="00AF4F86">
        <w:t>this should not delay extubation if this has not been performed)</w:t>
      </w:r>
    </w:p>
    <w:p w14:paraId="508208F1" w14:textId="77777777" w:rsidR="00AF4F86" w:rsidRDefault="00AF4F86" w:rsidP="00BC7EB1">
      <w:pPr>
        <w:pStyle w:val="ListParagraph"/>
        <w:numPr>
          <w:ilvl w:val="0"/>
          <w:numId w:val="2"/>
        </w:numPr>
      </w:pPr>
      <w:r>
        <w:t>Attempt to establish on spontaneous mode of invasive ventilation</w:t>
      </w:r>
    </w:p>
    <w:p w14:paraId="279DD739" w14:textId="77777777" w:rsidR="00AF4F86" w:rsidRDefault="00AF4F86" w:rsidP="00BC7EB1">
      <w:pPr>
        <w:pStyle w:val="ListParagraph"/>
        <w:numPr>
          <w:ilvl w:val="0"/>
          <w:numId w:val="2"/>
        </w:numPr>
      </w:pPr>
      <w:r>
        <w:t xml:space="preserve">Reduce FiO2 to 0.21 </w:t>
      </w:r>
    </w:p>
    <w:p w14:paraId="6D567F18" w14:textId="77777777" w:rsidR="00AF4F86" w:rsidRDefault="00BC7EB1" w:rsidP="00BC7EB1">
      <w:pPr>
        <w:pStyle w:val="ListParagraph"/>
        <w:numPr>
          <w:ilvl w:val="0"/>
          <w:numId w:val="2"/>
        </w:numPr>
      </w:pPr>
      <w:r>
        <w:t xml:space="preserve">Establish appropriate analgesia and sedation regimen and ensure symptom relief is adequate prior to extubation. </w:t>
      </w:r>
    </w:p>
    <w:p w14:paraId="2A56B04F" w14:textId="61FB122A" w:rsidR="00BC7EB1" w:rsidRDefault="00BC7EB1" w:rsidP="00BC7EB1">
      <w:pPr>
        <w:pStyle w:val="ListParagraph"/>
        <w:numPr>
          <w:ilvl w:val="0"/>
          <w:numId w:val="2"/>
        </w:numPr>
      </w:pPr>
      <w:r>
        <w:t xml:space="preserve">Consider </w:t>
      </w:r>
      <w:proofErr w:type="spellStart"/>
      <w:r>
        <w:t>antisialogogue</w:t>
      </w:r>
      <w:proofErr w:type="spellEnd"/>
      <w:r w:rsidR="00776FB1">
        <w:t xml:space="preserve"> (medication which deceases secretion/saliva production) prior</w:t>
      </w:r>
      <w:r>
        <w:t xml:space="preserve"> to extubation </w:t>
      </w:r>
      <w:r w:rsidR="00776FB1">
        <w:t>e.g.,</w:t>
      </w:r>
      <w:r>
        <w:t xml:space="preserve"> </w:t>
      </w:r>
      <w:proofErr w:type="gramStart"/>
      <w:r>
        <w:t>buscopan</w:t>
      </w:r>
      <w:proofErr w:type="gramEnd"/>
    </w:p>
    <w:p w14:paraId="5AB69273" w14:textId="77777777" w:rsidR="00BC7EB1" w:rsidRDefault="00BC7EB1" w:rsidP="00BC7EB1">
      <w:pPr>
        <w:pStyle w:val="ListParagraph"/>
        <w:numPr>
          <w:ilvl w:val="0"/>
          <w:numId w:val="2"/>
        </w:numPr>
      </w:pPr>
      <w:r>
        <w:t>Aspirate NG tube immediately prior to extubation</w:t>
      </w:r>
    </w:p>
    <w:p w14:paraId="291D381F" w14:textId="77777777" w:rsidR="00BC7EB1" w:rsidRDefault="00BC7EB1" w:rsidP="00BC7EB1">
      <w:pPr>
        <w:pStyle w:val="ListParagraph"/>
        <w:numPr>
          <w:ilvl w:val="0"/>
          <w:numId w:val="2"/>
        </w:numPr>
      </w:pPr>
      <w:r>
        <w:t>Perform endotracheal and oropharyngeal suction</w:t>
      </w:r>
    </w:p>
    <w:p w14:paraId="60FEB7C7" w14:textId="77777777" w:rsidR="00BC7EB1" w:rsidRDefault="00BC7EB1" w:rsidP="00BC7EB1">
      <w:pPr>
        <w:pStyle w:val="ListParagraph"/>
        <w:numPr>
          <w:ilvl w:val="0"/>
          <w:numId w:val="2"/>
        </w:numPr>
      </w:pPr>
      <w:r>
        <w:t>If family wish to leave (majority of cases), ask them to wait outside</w:t>
      </w:r>
    </w:p>
    <w:p w14:paraId="26DD482D" w14:textId="77777777" w:rsidR="00AF4F86" w:rsidRDefault="00AF4F86" w:rsidP="00BC7EB1">
      <w:pPr>
        <w:pStyle w:val="ListParagraph"/>
        <w:numPr>
          <w:ilvl w:val="0"/>
          <w:numId w:val="2"/>
        </w:numPr>
      </w:pPr>
      <w:r>
        <w:t>Turn off ventilator</w:t>
      </w:r>
      <w:r w:rsidR="00EF4F8A">
        <w:t xml:space="preserve"> and monitor </w:t>
      </w:r>
      <w:r>
        <w:t>alarms</w:t>
      </w:r>
    </w:p>
    <w:p w14:paraId="1226BBFE" w14:textId="77777777" w:rsidR="00AF4F86" w:rsidRPr="00AF4F86" w:rsidRDefault="00BC7EB1" w:rsidP="00BC7EB1">
      <w:pPr>
        <w:pStyle w:val="ListParagraph"/>
        <w:numPr>
          <w:ilvl w:val="0"/>
          <w:numId w:val="2"/>
        </w:numPr>
        <w:rPr>
          <w:bCs/>
        </w:rPr>
      </w:pPr>
      <w:r>
        <w:t xml:space="preserve">Extubate (ensure oropharyngeal suction is to hand) </w:t>
      </w:r>
    </w:p>
    <w:p w14:paraId="7306CA59" w14:textId="112AB3B0" w:rsidR="00BC7EB1" w:rsidRPr="00AF4F86" w:rsidRDefault="00AF4F86" w:rsidP="00AF4F86">
      <w:pPr>
        <w:pStyle w:val="ListParagraph"/>
        <w:numPr>
          <w:ilvl w:val="0"/>
          <w:numId w:val="2"/>
        </w:numPr>
        <w:rPr>
          <w:bCs/>
        </w:rPr>
      </w:pPr>
      <w:r>
        <w:rPr>
          <w:rFonts w:ascii="Calibri" w:eastAsia="Calibri" w:hAnsi="Calibri" w:cs="Calibri"/>
          <w:bCs/>
        </w:rPr>
        <w:t xml:space="preserve">If significant </w:t>
      </w:r>
      <w:r w:rsidRPr="00A442EB">
        <w:rPr>
          <w:rFonts w:ascii="Calibri" w:eastAsia="Calibri" w:hAnsi="Calibri" w:cs="Calibri"/>
          <w:bCs/>
        </w:rPr>
        <w:t>mechanical airway obstruction</w:t>
      </w:r>
      <w:r w:rsidRPr="00AF4F86"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  <w:bCs/>
        </w:rPr>
        <w:t>then n</w:t>
      </w:r>
      <w:r w:rsidR="00BC7EB1" w:rsidRPr="00AF4F86">
        <w:rPr>
          <w:rFonts w:ascii="Calibri" w:eastAsia="Calibri" w:hAnsi="Calibri" w:cs="Calibri"/>
          <w:bCs/>
        </w:rPr>
        <w:t>urse the patient onto their side with head of the bed up and the ch</w:t>
      </w:r>
      <w:r>
        <w:rPr>
          <w:rFonts w:ascii="Calibri" w:eastAsia="Calibri" w:hAnsi="Calibri" w:cs="Calibri"/>
          <w:bCs/>
        </w:rPr>
        <w:t xml:space="preserve">in </w:t>
      </w:r>
      <w:r w:rsidR="006A6B2A">
        <w:rPr>
          <w:rFonts w:ascii="Calibri" w:eastAsia="Calibri" w:hAnsi="Calibri" w:cs="Calibri"/>
          <w:bCs/>
        </w:rPr>
        <w:t xml:space="preserve">tilted </w:t>
      </w:r>
      <w:r>
        <w:rPr>
          <w:rFonts w:ascii="Calibri" w:eastAsia="Calibri" w:hAnsi="Calibri" w:cs="Calibri"/>
          <w:bCs/>
        </w:rPr>
        <w:t>slightly</w:t>
      </w:r>
      <w:r w:rsidR="00BC7EB1" w:rsidRPr="00AF4F86">
        <w:rPr>
          <w:rFonts w:ascii="Calibri" w:eastAsia="Calibri" w:hAnsi="Calibri" w:cs="Calibri"/>
          <w:bCs/>
        </w:rPr>
        <w:t>.</w:t>
      </w:r>
    </w:p>
    <w:p w14:paraId="668DB8AF" w14:textId="77777777" w:rsidR="00AF4F86" w:rsidRPr="00A442EB" w:rsidRDefault="00AF4F86" w:rsidP="00BC7EB1">
      <w:pPr>
        <w:pStyle w:val="ListParagraph"/>
        <w:numPr>
          <w:ilvl w:val="0"/>
          <w:numId w:val="2"/>
        </w:numPr>
        <w:rPr>
          <w:bCs/>
        </w:rPr>
      </w:pPr>
      <w:r>
        <w:rPr>
          <w:rFonts w:ascii="Calibri" w:eastAsia="Calibri" w:hAnsi="Calibri" w:cs="Calibri"/>
          <w:bCs/>
        </w:rPr>
        <w:t>Avoid use of airway adjuncts (OPA, NPA) post extubation</w:t>
      </w:r>
    </w:p>
    <w:p w14:paraId="1F5620D8" w14:textId="77777777" w:rsidR="004E3004" w:rsidRDefault="004E3004" w:rsidP="00776FB1"/>
    <w:p w14:paraId="4636B1A5" w14:textId="5E4B0A20" w:rsidR="00BC7EB1" w:rsidRPr="00BA490E" w:rsidRDefault="00BC7EB1" w:rsidP="00BC7EB1">
      <w:pPr>
        <w:rPr>
          <w:b/>
          <w:bCs/>
        </w:rPr>
      </w:pPr>
      <w:r w:rsidRPr="00BA490E">
        <w:rPr>
          <w:b/>
          <w:bCs/>
        </w:rPr>
        <w:t xml:space="preserve">Discontinuation of ventilation with ET tube in situ (consider when risk of airway soiling is v high </w:t>
      </w:r>
      <w:r w:rsidR="00776FB1" w:rsidRPr="00BA490E">
        <w:rPr>
          <w:b/>
          <w:bCs/>
        </w:rPr>
        <w:t>e.g.,</w:t>
      </w:r>
      <w:r w:rsidRPr="00BA490E">
        <w:rPr>
          <w:b/>
          <w:bCs/>
        </w:rPr>
        <w:t xml:space="preserve"> active upper Gi haemorrhage, small bowel obstruction)</w:t>
      </w:r>
    </w:p>
    <w:p w14:paraId="3B49E31B" w14:textId="77777777" w:rsidR="00BC7EB1" w:rsidRDefault="00EF4F8A" w:rsidP="00BC7EB1">
      <w:pPr>
        <w:pStyle w:val="ListParagraph"/>
        <w:numPr>
          <w:ilvl w:val="0"/>
          <w:numId w:val="1"/>
        </w:numPr>
      </w:pPr>
      <w:r>
        <w:t>As per initial</w:t>
      </w:r>
      <w:r w:rsidR="00BC7EB1">
        <w:t xml:space="preserve"> pre-extubation steps above</w:t>
      </w:r>
    </w:p>
    <w:p w14:paraId="1C9A4652" w14:textId="77777777" w:rsidR="00BC7EB1" w:rsidRDefault="00EF4F8A" w:rsidP="00BC7EB1">
      <w:pPr>
        <w:pStyle w:val="ListParagraph"/>
        <w:numPr>
          <w:ilvl w:val="0"/>
          <w:numId w:val="1"/>
        </w:numPr>
      </w:pPr>
      <w:r>
        <w:t>Discontinue ventilator support and disconnect ventilator</w:t>
      </w:r>
    </w:p>
    <w:p w14:paraId="65888483" w14:textId="77777777" w:rsidR="00BC7EB1" w:rsidRDefault="00BC7EB1" w:rsidP="00BC7EB1">
      <w:pPr>
        <w:pStyle w:val="ListParagraph"/>
        <w:numPr>
          <w:ilvl w:val="0"/>
          <w:numId w:val="1"/>
        </w:numPr>
      </w:pPr>
      <w:r>
        <w:t>Consider use of Swedish nose with no tubing, to avoid an open ended ET tube (as some families find this distressing)</w:t>
      </w:r>
    </w:p>
    <w:p w14:paraId="415095CB" w14:textId="77777777" w:rsidR="004E3004" w:rsidRDefault="004E3004" w:rsidP="004E3004">
      <w:pPr>
        <w:pStyle w:val="ListParagraph"/>
      </w:pPr>
    </w:p>
    <w:p w14:paraId="4B8F5E6B" w14:textId="77777777" w:rsidR="004E3004" w:rsidRPr="00B101FC" w:rsidRDefault="004E3004" w:rsidP="004E3004">
      <w:pPr>
        <w:rPr>
          <w:b/>
          <w:bCs/>
        </w:rPr>
      </w:pPr>
      <w:r w:rsidRPr="00B101FC">
        <w:rPr>
          <w:b/>
          <w:bCs/>
        </w:rPr>
        <w:t>Reduction in ventilatory support, whilst the patient remains intubated e.g. where the patient is on multi-organ support</w:t>
      </w:r>
    </w:p>
    <w:p w14:paraId="56260842" w14:textId="77777777" w:rsidR="004E3004" w:rsidRDefault="004E3004" w:rsidP="004E3004">
      <w:pPr>
        <w:pStyle w:val="ListParagraph"/>
        <w:numPr>
          <w:ilvl w:val="0"/>
          <w:numId w:val="3"/>
        </w:numPr>
      </w:pPr>
      <w:r>
        <w:t>Ensure family understand the process (family usually prefer to remain present in this circumstance and death may be very rapid).</w:t>
      </w:r>
    </w:p>
    <w:p w14:paraId="0C17C092" w14:textId="77777777" w:rsidR="004E3004" w:rsidRDefault="004E3004" w:rsidP="004E3004">
      <w:pPr>
        <w:pStyle w:val="ListParagraph"/>
        <w:numPr>
          <w:ilvl w:val="0"/>
          <w:numId w:val="3"/>
        </w:numPr>
      </w:pPr>
      <w:r>
        <w:t>Turn-off apnoea ventilation and alarms</w:t>
      </w:r>
    </w:p>
    <w:p w14:paraId="0643466F" w14:textId="77777777" w:rsidR="004E3004" w:rsidRDefault="004E3004" w:rsidP="004E3004">
      <w:pPr>
        <w:pStyle w:val="ListParagraph"/>
        <w:numPr>
          <w:ilvl w:val="0"/>
          <w:numId w:val="3"/>
        </w:numPr>
      </w:pPr>
      <w:r>
        <w:t>Withdraw other forms of organ support</w:t>
      </w:r>
    </w:p>
    <w:p w14:paraId="5DF1B5F0" w14:textId="77777777" w:rsidR="004E3004" w:rsidRDefault="004E3004" w:rsidP="004E3004">
      <w:pPr>
        <w:pStyle w:val="ListParagraph"/>
        <w:numPr>
          <w:ilvl w:val="0"/>
          <w:numId w:val="3"/>
        </w:numPr>
      </w:pPr>
      <w:r>
        <w:t>Decrease ventilatory support as directed by clinicians e.g. FiO2 of 0.21</w:t>
      </w:r>
    </w:p>
    <w:p w14:paraId="1CDD9912" w14:textId="77777777" w:rsidR="004E3004" w:rsidRDefault="004E3004" w:rsidP="004E3004"/>
    <w:p w14:paraId="7C461C0E" w14:textId="77777777" w:rsidR="00BC7EB1" w:rsidRDefault="00BC7EB1" w:rsidP="00BC7EB1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6FB1" w14:paraId="3254FCF6" w14:textId="77777777" w:rsidTr="0018550D">
        <w:tc>
          <w:tcPr>
            <w:tcW w:w="4508" w:type="dxa"/>
          </w:tcPr>
          <w:p w14:paraId="7FFE93A6" w14:textId="77777777" w:rsidR="00776FB1" w:rsidRDefault="00776FB1" w:rsidP="0018550D">
            <w:r>
              <w:t>Provisionally authorised</w:t>
            </w:r>
          </w:p>
        </w:tc>
        <w:tc>
          <w:tcPr>
            <w:tcW w:w="4508" w:type="dxa"/>
          </w:tcPr>
          <w:p w14:paraId="64733213" w14:textId="77777777" w:rsidR="00776FB1" w:rsidRDefault="00776FB1" w:rsidP="0018550D">
            <w:r>
              <w:t>June 2023</w:t>
            </w:r>
          </w:p>
        </w:tc>
      </w:tr>
      <w:tr w:rsidR="00776FB1" w14:paraId="0112B282" w14:textId="77777777" w:rsidTr="0018550D">
        <w:tc>
          <w:tcPr>
            <w:tcW w:w="4508" w:type="dxa"/>
          </w:tcPr>
          <w:p w14:paraId="01793F17" w14:textId="77777777" w:rsidR="00776FB1" w:rsidRDefault="00776FB1" w:rsidP="0018550D">
            <w:r>
              <w:t>Date for Review</w:t>
            </w:r>
          </w:p>
        </w:tc>
        <w:tc>
          <w:tcPr>
            <w:tcW w:w="4508" w:type="dxa"/>
          </w:tcPr>
          <w:p w14:paraId="2376010A" w14:textId="743ACC83" w:rsidR="00776FB1" w:rsidRDefault="00B62B3C" w:rsidP="0018550D">
            <w:r>
              <w:t>2026</w:t>
            </w:r>
          </w:p>
        </w:tc>
      </w:tr>
      <w:tr w:rsidR="00776FB1" w14:paraId="5E5E2688" w14:textId="77777777" w:rsidTr="0018550D">
        <w:tc>
          <w:tcPr>
            <w:tcW w:w="4508" w:type="dxa"/>
          </w:tcPr>
          <w:p w14:paraId="0CA2E79C" w14:textId="1F460377" w:rsidR="00776FB1" w:rsidRDefault="00776FB1" w:rsidP="0018550D">
            <w:r>
              <w:t>Authors</w:t>
            </w:r>
          </w:p>
        </w:tc>
        <w:tc>
          <w:tcPr>
            <w:tcW w:w="4508" w:type="dxa"/>
          </w:tcPr>
          <w:p w14:paraId="609C11A7" w14:textId="651BA66D" w:rsidR="00776FB1" w:rsidRDefault="00776FB1" w:rsidP="0018550D">
            <w:r>
              <w:t>M Blackstock, M Beatty</w:t>
            </w:r>
          </w:p>
        </w:tc>
      </w:tr>
    </w:tbl>
    <w:p w14:paraId="28AF4118" w14:textId="77777777" w:rsidR="004B5305" w:rsidRDefault="004B5305" w:rsidP="00776FB1">
      <w:pPr>
        <w:pStyle w:val="ListParagraph"/>
      </w:pPr>
    </w:p>
    <w:sectPr w:rsidR="004B5305" w:rsidSect="00B01199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66B98" w14:textId="77777777" w:rsidR="00B01199" w:rsidRDefault="00B01199" w:rsidP="00AF4F86">
      <w:pPr>
        <w:spacing w:after="0" w:line="240" w:lineRule="auto"/>
      </w:pPr>
      <w:r>
        <w:separator/>
      </w:r>
    </w:p>
  </w:endnote>
  <w:endnote w:type="continuationSeparator" w:id="0">
    <w:p w14:paraId="66CDCB1D" w14:textId="77777777" w:rsidR="00B01199" w:rsidRDefault="00B01199" w:rsidP="00AF4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74779111"/>
      <w:docPartObj>
        <w:docPartGallery w:val="Page Numbers (Bottom of Page)"/>
        <w:docPartUnique/>
      </w:docPartObj>
    </w:sdtPr>
    <w:sdtContent>
      <w:p w14:paraId="5E3F8D0A" w14:textId="2F6FF349" w:rsidR="00B56798" w:rsidRDefault="00B56798" w:rsidP="00DC38D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D8764E" w14:textId="77777777" w:rsidR="00B56798" w:rsidRDefault="00B56798" w:rsidP="00B5679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71353697"/>
      <w:docPartObj>
        <w:docPartGallery w:val="Page Numbers (Bottom of Page)"/>
        <w:docPartUnique/>
      </w:docPartObj>
    </w:sdtPr>
    <w:sdtContent>
      <w:p w14:paraId="2EFEB26B" w14:textId="1386AFC3" w:rsidR="00B56798" w:rsidRDefault="00B56798" w:rsidP="00DC38D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51538A" w14:textId="77777777" w:rsidR="00B56798" w:rsidRDefault="00B56798" w:rsidP="00B5679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133F3" w14:textId="77777777" w:rsidR="00B01199" w:rsidRDefault="00B01199" w:rsidP="00AF4F86">
      <w:pPr>
        <w:spacing w:after="0" w:line="240" w:lineRule="auto"/>
      </w:pPr>
      <w:r>
        <w:separator/>
      </w:r>
    </w:p>
  </w:footnote>
  <w:footnote w:type="continuationSeparator" w:id="0">
    <w:p w14:paraId="73A688C9" w14:textId="77777777" w:rsidR="00B01199" w:rsidRDefault="00B01199" w:rsidP="00AF4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24B"/>
    <w:multiLevelType w:val="hybridMultilevel"/>
    <w:tmpl w:val="12E67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C7F2F"/>
    <w:multiLevelType w:val="hybridMultilevel"/>
    <w:tmpl w:val="6A720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66FFA"/>
    <w:multiLevelType w:val="hybridMultilevel"/>
    <w:tmpl w:val="378C5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F10C5"/>
    <w:multiLevelType w:val="hybridMultilevel"/>
    <w:tmpl w:val="75F83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633891">
    <w:abstractNumId w:val="3"/>
  </w:num>
  <w:num w:numId="2" w16cid:durableId="2021540651">
    <w:abstractNumId w:val="1"/>
  </w:num>
  <w:num w:numId="3" w16cid:durableId="1570534443">
    <w:abstractNumId w:val="2"/>
  </w:num>
  <w:num w:numId="4" w16cid:durableId="204066003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nika Beatty">
    <w15:presenceInfo w15:providerId="Windows Live" w15:userId="4c65cc17d3b59e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B1"/>
    <w:rsid w:val="003C216C"/>
    <w:rsid w:val="004B5305"/>
    <w:rsid w:val="004E3004"/>
    <w:rsid w:val="006A60B8"/>
    <w:rsid w:val="006A6B2A"/>
    <w:rsid w:val="00776FB1"/>
    <w:rsid w:val="008767BA"/>
    <w:rsid w:val="00882983"/>
    <w:rsid w:val="00892C7D"/>
    <w:rsid w:val="00997844"/>
    <w:rsid w:val="009D420F"/>
    <w:rsid w:val="00AF4F86"/>
    <w:rsid w:val="00B01199"/>
    <w:rsid w:val="00B560C2"/>
    <w:rsid w:val="00B56798"/>
    <w:rsid w:val="00B62B3C"/>
    <w:rsid w:val="00BC7EB1"/>
    <w:rsid w:val="00C65325"/>
    <w:rsid w:val="00DE2420"/>
    <w:rsid w:val="00EF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4448"/>
  <w15:docId w15:val="{F9BF3F89-1C0E-2E47-8E30-3330A39B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EB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E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7E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C7E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F4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4F86"/>
  </w:style>
  <w:style w:type="paragraph" w:styleId="Footer">
    <w:name w:val="footer"/>
    <w:basedOn w:val="Normal"/>
    <w:link w:val="FooterChar"/>
    <w:uiPriority w:val="99"/>
    <w:unhideWhenUsed/>
    <w:rsid w:val="00AF4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F86"/>
  </w:style>
  <w:style w:type="table" w:styleId="TableGrid">
    <w:name w:val="Table Grid"/>
    <w:basedOn w:val="TableNormal"/>
    <w:uiPriority w:val="59"/>
    <w:rsid w:val="00776F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B56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Lothian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 Blackstock</dc:creator>
  <cp:lastModifiedBy>Monika Beatty</cp:lastModifiedBy>
  <cp:revision>2</cp:revision>
  <cp:lastPrinted>2023-06-24T11:02:00Z</cp:lastPrinted>
  <dcterms:created xsi:type="dcterms:W3CDTF">2024-01-11T13:49:00Z</dcterms:created>
  <dcterms:modified xsi:type="dcterms:W3CDTF">2024-01-11T13:49:00Z</dcterms:modified>
</cp:coreProperties>
</file>